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MY BIG TITLE</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A8933B" w14:textId="0B141FA4" w:rsidR="00C87B64" w:rsidRDefault="00C87B64" w:rsidP="00665622">
      <w:pPr>
        <w:jc w:val="both"/>
        <w:rPr>
          <w:ins w:id="0" w:author="Xavier Gandillot" w:date="2025-08-29T12:13:00Z" w16du:dateUtc="2025-08-29T10:13:00Z"/>
          <w:rFonts w:ascii="Arial" w:hAnsi="Arial" w:cs="Arial"/>
          <w:sz w:val="20"/>
          <w:szCs w:val="20"/>
          <w:lang w:val="en-US"/>
        </w:rPr>
      </w:pPr>
      <w:r>
        <w:rPr>
          <w:rFonts w:ascii="Arial" w:hAnsi="Arial" w:cs="Arial"/>
          <w:sz w:val="20"/>
          <w:szCs w:val="20"/>
          <w:lang w:val="en-US"/>
        </w:rPr>
        <w:t xml:space="preserve">Here, we are testing insertions and deletions. This text was added at the end.</w:t>
      </w:r>
      <w:del w:id="1" w:author="Xavier Gandillot" w:date="2025-08-29T11:56:00Z" w16du:dateUtc="2025-08-29T09:56:00Z">
        <w:r w:rsidDel="009E2548">
          <w:rPr>
            <w:rFonts w:ascii="Arial" w:hAnsi="Arial" w:cs="Arial"/>
            <w:sz w:val="20"/>
            <w:szCs w:val="20"/>
            <w:lang w:val="en-US"/>
          </w:rPr>
          <w:delText xml:space="preserve">will </w:delText>
        </w:r>
      </w:del>
      <w:ins w:id="2" w:author="Xavier Gandillot" w:date="2025-08-29T11:56:00Z" w16du:dateUtc="2025-08-29T09:56:00Z">
        <w:r w:rsidR="009E2548">
          <w:rPr>
            <w:rFonts w:ascii="Arial" w:hAnsi="Arial" w:cs="Arial"/>
            <w:sz w:val="20"/>
            <w:szCs w:val="20"/>
            <w:lang w:val="en-US"/>
          </w:rPr>
          <w:t xml:space="preserve"/>
        </w:r>
      </w:ins>
      <w:del w:id="3" w:author="Xavier Gandillot" w:date="2025-08-29T11:56:00Z" w16du:dateUtc="2025-08-29T09:56:00Z">
        <w:r w:rsidDel="009E2548">
          <w:rPr>
            <w:rFonts w:ascii="Arial" w:hAnsi="Arial" w:cs="Arial"/>
            <w:sz w:val="20"/>
            <w:szCs w:val="20"/>
            <w:lang w:val="en-US"/>
          </w:rPr>
          <w:delText xml:space="preserve">be </w:delText>
        </w:r>
      </w:del>
      <w:r>
        <w:rPr>
          <w:rFonts w:ascii="Arial" w:hAnsi="Arial" w:cs="Arial"/>
          <w:sz w:val="20"/>
          <w:szCs w:val="20"/>
          <w:lang w:val="en-US"/>
        </w:rPr>
        <w:t/>
      </w:r>
      <w:ins w:id="4" w:author="Xavier Gandillot" w:date="2025-08-29T11:56:00Z" w16du:dateUtc="2025-08-29T09:56:00Z">
        <w:r w:rsidR="009E2548">
          <w:rPr>
            <w:rFonts w:ascii="Arial" w:hAnsi="Arial" w:cs="Arial"/>
            <w:sz w:val="20"/>
            <w:szCs w:val="20"/>
            <w:lang w:val="en-US"/>
          </w:rPr>
          <w:t xml:space="preserve"/>
        </w:r>
      </w:ins>
      <w:ins w:id="5" w:author="Xavier Gandillot" w:date="2025-08-29T11:57:00Z" w16du:dateUtc="2025-08-29T09:57:00Z">
        <w:r w:rsidR="009E2548">
          <w:rPr>
            <w:rFonts w:ascii="Arial" w:hAnsi="Arial" w:cs="Arial"/>
            <w:sz w:val="20"/>
            <w:szCs w:val="20"/>
            <w:lang w:val="en-US"/>
          </w:rPr>
          <w:t/>
        </w:r>
      </w:ins>
    </w:p>
    <w:p w14:paraId="13D9FEAF" w14:textId="0725FC1E" w:rsidR="00B65A2D" w:rsidDel="003D0F98" w:rsidRDefault="00870A9F" w:rsidP="00665622">
      <w:pPr>
        <w:jc w:val="both"/>
        <w:rPr>
          <w:del w:id="6" w:author="Xavier Gandillot" w:date="2025-08-29T12:14:00Z" w16du:dateUtc="2025-08-29T10:14:00Z"/>
          <w:rFonts w:ascii="Arial" w:hAnsi="Arial" w:cs="Arial"/>
          <w:sz w:val="20"/>
          <w:szCs w:val="20"/>
          <w:lang w:val="en-US"/>
        </w:rPr>
      </w:pPr>
      <w:r>
        <w:rPr>
          <w:rFonts w:ascii="Arial" w:hAnsi="Arial" w:cs="Arial"/>
          <w:sz w:val="20"/>
          <w:szCs w:val="20"/>
          <w:lang w:val="en-US"/>
        </w:rPr>
        <w:t xml:space="preserve">Et ici, on va utiliser des caractères accentuès, rôle !</w:t>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7" w:author="Xavier Gandillot" w:date="2025-08-29T15:22:00Z" w16du:dateUtc="2025-08-29T13:22:00Z">
        <w:r w:rsidDel="002F2753">
          <w:rPr>
            <w:rFonts w:ascii="Arial" w:hAnsi="Arial" w:cs="Arial"/>
            <w:sz w:val="20"/>
            <w:szCs w:val="20"/>
            <w:lang w:val="en-US"/>
          </w:rPr>
          <w:delText>z</w:delText>
        </w:r>
      </w:del>
      <w:ins w:id="8" w:author="Xavier Gandillot" w:date="2025-08-29T15:22:00Z" w16du:dateUtc="2025-08-29T13:22:00Z">
        <w:r w:rsidR="002F2753">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del w:id="9" w:author="Xavier Gandillot" w:date="2025-08-29T15:18:00Z" w16du:dateUtc="2025-08-29T13:18:00Z">
        <w:r w:rsidDel="00870A9F">
          <w:rPr>
            <w:rFonts w:ascii="Arial" w:hAnsi="Arial" w:cs="Arial"/>
            <w:sz w:val="20"/>
            <w:szCs w:val="20"/>
            <w:lang w:val="en-US"/>
          </w:rPr>
          <w:delText>é</w:delText>
        </w:r>
      </w:del>
      <w:ins w:id="10" w:author="Xavier Gandillot" w:date="2025-08-29T15:19:00Z" w16du:dateUtc="2025-08-29T13:19:00Z">
        <w:r>
          <w:rPr>
            <w:rFonts w:ascii="Arial" w:hAnsi="Arial" w:cs="Arial"/>
            <w:sz w:val="20"/>
            <w:szCs w:val="20"/>
            <w:lang w:val="en-US"/>
          </w:rPr>
          <w:t/>
        </w:r>
      </w:ins>
      <w:r>
        <w:rPr>
          <w:rFonts w:ascii="Arial" w:hAnsi="Arial" w:cs="Arial"/>
          <w:sz w:val="20"/>
          <w:szCs w:val="20"/>
          <w:lang w:val="en-US"/>
        </w:rPr>
        <w:t/>
      </w:r>
      <w:proofErr w:type="spellEnd"/>
      <w:r>
        <w:rPr>
          <w:rFonts w:ascii="Arial" w:hAnsi="Arial" w:cs="Arial"/>
          <w:sz w:val="20"/>
          <w:szCs w:val="20"/>
          <w:lang w:val="en-US"/>
        </w:rPr>
        <w:t xml:space="preserve"/>
      </w:r>
      <w:proofErr w:type="spellStart"/>
      <w:r>
        <w:rPr>
          <w:rFonts w:ascii="Arial" w:hAnsi="Arial" w:cs="Arial"/>
          <w:sz w:val="20"/>
          <w:szCs w:val="20"/>
          <w:lang w:val="en-US"/>
        </w:rPr>
        <w:t/>
      </w:r>
      <w:ins w:id="11" w:author="Xavier Gandillot" w:date="2025-08-29T15:19:00Z" w16du:dateUtc="2025-08-29T13:19:00Z">
        <w:r>
          <w:rPr>
            <w:rFonts w:ascii="Arial" w:hAnsi="Arial" w:cs="Arial"/>
            <w:sz w:val="20"/>
            <w:szCs w:val="20"/>
            <w:lang w:val="en-US"/>
          </w:rPr>
          <w:t/>
        </w:r>
      </w:ins>
      <w:del w:id="12" w:author="Xavier Gandillot" w:date="2025-08-29T15:19:00Z" w16du:dateUtc="2025-08-29T13:19:00Z">
        <w:r w:rsidDel="00870A9F">
          <w:rPr>
            <w:rFonts w:ascii="Arial" w:hAnsi="Arial" w:cs="Arial"/>
            <w:sz w:val="20"/>
            <w:szCs w:val="20"/>
            <w:lang w:val="en-US"/>
          </w:rPr>
          <w:delText>o</w:delText>
        </w:r>
      </w:del>
      <w:r>
        <w:rPr>
          <w:rFonts w:ascii="Arial" w:hAnsi="Arial" w:cs="Arial"/>
          <w:sz w:val="20"/>
          <w:szCs w:val="20"/>
          <w:lang w:val="en-US"/>
        </w:rPr>
        <w:t/>
      </w:r>
      <w:proofErr w:type="spellEnd"/>
      <w:r>
        <w:rPr>
          <w:rFonts w:ascii="Arial" w:hAnsi="Arial" w:cs="Arial"/>
          <w:sz w:val="20"/>
          <w:szCs w:val="20"/>
          <w:lang w:val="en-US"/>
        </w:rPr>
        <w:t xml:space="preserve"/>
      </w:r>
    </w:p>
    <w:p w14:paraId="4A59C2DC" w14:textId="6BFE7A2B" w:rsidR="000310CE" w:rsidRDefault="00C87B64" w:rsidP="00665622">
      <w:pPr>
        <w:jc w:val="both"/>
        <w:rPr>
          <w:ins w:id="13" w:author="Xavier Gandillot" w:date="2025-08-29T12:12:00Z" w16du:dateUtc="2025-08-29T10:12:00Z"/>
          <w:rFonts w:ascii="Arial" w:hAnsi="Arial" w:cs="Arial"/>
          <w:sz w:val="20"/>
          <w:szCs w:val="20"/>
          <w:lang w:val="en-US"/>
        </w:rPr>
      </w:pPr>
      <w:del w:id="14" w:author="Xavier Gandillot" w:date="2025-08-29T12:12:00Z" w16du:dateUtc="2025-08-29T10:12:00Z">
        <w:r w:rsidDel="000310CE">
          <w:rPr>
            <w:rFonts w:ascii="Arial" w:hAnsi="Arial" w:cs="Arial"/>
            <w:sz w:val="20"/>
            <w:szCs w:val="20"/>
            <w:lang w:val="en-US"/>
          </w:rPr>
          <w:delText>This paragraph is going to be completely deleted.</w:delText>
        </w:r>
      </w:del>
    </w:p>
    <w:p w14:paraId="5FD0AB2C" w14:textId="55416F5A" w:rsidR="009E2548" w:rsidDel="009E2548" w:rsidRDefault="009E2548" w:rsidP="00665622">
      <w:pPr>
        <w:jc w:val="both"/>
        <w:rPr>
          <w:del w:id="15" w:author="Xavier Gandillot" w:date="2025-08-29T11:57:00Z" w16du:dateUtc="2025-08-29T09:57:00Z"/>
          <w:rFonts w:ascii="Arial" w:hAnsi="Arial" w:cs="Arial"/>
          <w:sz w:val="20"/>
          <w:szCs w:val="20"/>
          <w:lang w:val="en-US"/>
        </w:rPr>
      </w:pPr>
      <w:ins w:id="16" w:author="Xavier Gandillot" w:date="2025-08-29T11:57:00Z" w16du:dateUtc="2025-08-29T09:57:00Z">
        <w:r>
          <w:rPr>
            <w:rFonts w:ascii="Arial" w:hAnsi="Arial" w:cs="Arial"/>
            <w:sz w:val="20"/>
            <w:szCs w:val="20"/>
            <w:lang w:val="en-US"/>
          </w:rPr>
          <w:t>This in a new paragraph inserted.</w:t>
        </w:r>
      </w:ins>
    </w:p>
    <w:p w14:paraId="044FAC9E" w14:textId="77777777" w:rsidR="00C87B64" w:rsidRDefault="00C87B64"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 content</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 content</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 content</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 content</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 content</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1</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23</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item 99</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1</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23</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item 99</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mydocx-0.5.0</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7181F" w14:textId="77777777" w:rsidR="00AC1EC1" w:rsidRDefault="00AC1EC1" w:rsidP="00665622">
      <w:pPr>
        <w:spacing w:after="0" w:line="240" w:lineRule="auto"/>
      </w:pPr>
      <w:r>
        <w:separator/>
      </w:r>
    </w:p>
  </w:endnote>
  <w:endnote w:type="continuationSeparator" w:id="0">
    <w:p w14:paraId="441821F8" w14:textId="77777777" w:rsidR="00AC1EC1" w:rsidRDefault="00AC1EC1"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fooooottter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85F87" w14:textId="77777777" w:rsidR="00AC1EC1" w:rsidRDefault="00AC1EC1" w:rsidP="00665622">
      <w:pPr>
        <w:spacing w:after="0" w:line="240" w:lineRule="auto"/>
      </w:pPr>
      <w:r>
        <w:separator/>
      </w:r>
    </w:p>
  </w:footnote>
  <w:footnote w:type="continuationSeparator" w:id="0">
    <w:p w14:paraId="4DAB17A6" w14:textId="77777777" w:rsidR="00AC1EC1" w:rsidRDefault="00AC1EC1"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3082" w14:textId="2F4A5A8F" w:rsidR="00665622" w:rsidRPr="00F70196" w:rsidRDefault="00F70196">
    <w:pPr>
      <w:pStyle w:val="En-tte"/>
      <w:rPr>
        <w:lang w:val="en-US"/>
      </w:rPr>
    </w:pPr>
    <w:r w:rsidRPr="00F70196">
      <w:rPr>
        <w:lang w:val="en-US"/>
      </w:rPr>
      <w:t xml:space="preserve">This a dynamic header  heeaaaddderrr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Xavier Gandillot">
    <w15:presenceInfo w15:providerId="Windows Live" w15:userId="e638f84fd7148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310CE"/>
    <w:rsid w:val="0004756D"/>
    <w:rsid w:val="0006353D"/>
    <w:rsid w:val="00067692"/>
    <w:rsid w:val="00080B61"/>
    <w:rsid w:val="000875CC"/>
    <w:rsid w:val="000908DF"/>
    <w:rsid w:val="0009546C"/>
    <w:rsid w:val="000970D9"/>
    <w:rsid w:val="000A2D5D"/>
    <w:rsid w:val="000B00CF"/>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2F2753"/>
    <w:rsid w:val="0030612F"/>
    <w:rsid w:val="00313DB7"/>
    <w:rsid w:val="003178AF"/>
    <w:rsid w:val="00352AEF"/>
    <w:rsid w:val="00353DED"/>
    <w:rsid w:val="00355AFA"/>
    <w:rsid w:val="00365A50"/>
    <w:rsid w:val="0039094A"/>
    <w:rsid w:val="003A06FF"/>
    <w:rsid w:val="003A2D13"/>
    <w:rsid w:val="003D0F98"/>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0A9F"/>
    <w:rsid w:val="00873199"/>
    <w:rsid w:val="00877376"/>
    <w:rsid w:val="008874C7"/>
    <w:rsid w:val="00891CA1"/>
    <w:rsid w:val="008B0482"/>
    <w:rsid w:val="008B2812"/>
    <w:rsid w:val="008C428B"/>
    <w:rsid w:val="008E00B8"/>
    <w:rsid w:val="008E0655"/>
    <w:rsid w:val="009206C6"/>
    <w:rsid w:val="00927266"/>
    <w:rsid w:val="009413B6"/>
    <w:rsid w:val="00953A8F"/>
    <w:rsid w:val="009557B8"/>
    <w:rsid w:val="00956871"/>
    <w:rsid w:val="00963166"/>
    <w:rsid w:val="00963C63"/>
    <w:rsid w:val="009678F7"/>
    <w:rsid w:val="00970703"/>
    <w:rsid w:val="009A5416"/>
    <w:rsid w:val="009A601D"/>
    <w:rsid w:val="009D2DE4"/>
    <w:rsid w:val="009E0DD5"/>
    <w:rsid w:val="009E2548"/>
    <w:rsid w:val="009F0A48"/>
    <w:rsid w:val="009F43D3"/>
    <w:rsid w:val="00A00244"/>
    <w:rsid w:val="00A11D2E"/>
    <w:rsid w:val="00A311AB"/>
    <w:rsid w:val="00A37E70"/>
    <w:rsid w:val="00A44885"/>
    <w:rsid w:val="00A46BDD"/>
    <w:rsid w:val="00A67D8E"/>
    <w:rsid w:val="00A80AFB"/>
    <w:rsid w:val="00A965B5"/>
    <w:rsid w:val="00AB73BB"/>
    <w:rsid w:val="00AC1EC1"/>
    <w:rsid w:val="00AC4512"/>
    <w:rsid w:val="00AC7A8C"/>
    <w:rsid w:val="00AE7297"/>
    <w:rsid w:val="00B03290"/>
    <w:rsid w:val="00B4202C"/>
    <w:rsid w:val="00B46920"/>
    <w:rsid w:val="00B63AC4"/>
    <w:rsid w:val="00B65A2D"/>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87B64"/>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0693"/>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9E2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1236</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83</cp:revision>
  <dcterms:created xsi:type="dcterms:W3CDTF">2024-10-20T20:20:00Z</dcterms:created>
  <dcterms:modified xsi:type="dcterms:W3CDTF">2025-08-29T13:22:00Z</dcterms:modified>
</cp:coreProperties>
</file>
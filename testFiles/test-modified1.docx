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 .Name }}, I see that you are {{ .Age }}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{{if lt .Age 21}} May I remind you no alcohol is allowed below 21 ? {{end}}</w:t>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{{.Name}}</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{{.Age}}</w:t>
            </w:r>
          </w:p>
        </w:tc>
      </w:tr>
    </w:tbl>
    <w:p w14:paraId="5643745D" w14:textId="77777777" w:rsidR="00DC5B3D" w:rsidRDefault="00DC5B3D">
      <w:pPr>
        <w:rPr>
          <w:rFonts w:ascii="Arial" w:hAnsi="Arial" w:cs="Arial"/>
          <w:sz w:val="20"/>
          <w:szCs w:val="20"/>
          <w:lang w:val="en-US"/>
        </w:rPr>
      </w:pPr>
    </w:p>
    <w:p w14:paraId="44A5CAEF" w14:textId="77777777" w:rsidR="00DC5B3D" w:rsidRPr="00AB73BB" w:rsidRDefault="00DC5B3D">
      <w:pPr>
        <w:rPr>
          <w:rFonts w:ascii="Arial" w:hAnsi="Arial" w:cs="Arial"/>
          <w:sz w:val="20"/>
          <w:szCs w:val="20"/>
          <w:lang w:val="en-US"/>
        </w:rPr>
      </w:pP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F7CA6" w14:textId="77777777" w:rsidR="00795EFC" w:rsidRDefault="00795EFC" w:rsidP="00665622">
      <w:pPr>
        <w:spacing w:after="0" w:line="240" w:lineRule="auto"/>
      </w:pPr>
      <w:r>
        <w:separator/>
      </w:r>
    </w:p>
  </w:endnote>
  <w:endnote w:type="continuationSeparator" w:id="0">
    <w:p w14:paraId="26E3B4B4" w14:textId="77777777" w:rsidR="00795EFC" w:rsidRDefault="00795EF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{{.Age}}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4319E" w14:textId="77777777" w:rsidR="00795EFC" w:rsidRDefault="00795EFC" w:rsidP="00665622">
      <w:pPr>
        <w:spacing w:after="0" w:line="240" w:lineRule="auto"/>
      </w:pPr>
      <w:r>
        <w:separator/>
      </w:r>
    </w:p>
  </w:footnote>
  <w:footnote w:type="continuationSeparator" w:id="0">
    <w:p w14:paraId="6433175F" w14:textId="77777777" w:rsidR="00795EFC" w:rsidRDefault="00795EF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 .Name }}</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474053"/>
    <w:rsid w:val="004B5759"/>
    <w:rsid w:val="00525DD5"/>
    <w:rsid w:val="005378A6"/>
    <w:rsid w:val="0056000F"/>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749</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28</cp:revision>
  <dcterms:created xsi:type="dcterms:W3CDTF">2024-10-20T20:20:00Z</dcterms:created>
  <dcterms:modified xsi:type="dcterms:W3CDTF">2024-10-22T21:35:00Z</dcterms:modified>
</cp:coreProperties>
</file>
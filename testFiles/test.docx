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DD6C" w14:textId="29B829D4" w:rsidR="00AB73BB" w:rsidRPr="00AB73BB" w:rsidRDefault="00A37E70" w:rsidP="00203207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{{.Title}}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9EBD325" w:rsidR="00AB73BB" w:rsidRDefault="00715042" w:rsidP="008C428B">
      <w:pPr>
        <w:rPr>
          <w:lang w:val="en-US"/>
        </w:rPr>
      </w:pPr>
      <w:r>
        <w:rPr>
          <w:lang w:val="en-US"/>
        </w:rPr>
        <w:t>Today is {{date}}.</w:t>
      </w: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2FE1F6E8" w14:textId="4C96A5CF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 w:rsidRPr="00841E52">
        <w:rPr>
          <w:rFonts w:ascii="Arial" w:hAnsi="Arial" w:cs="Arial"/>
          <w:sz w:val="20"/>
          <w:szCs w:val="20"/>
          <w:lang w:val="en-US"/>
        </w:rPr>
        <w:t>text content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</w:t>
      </w:r>
      <w:r w:rsidR="00D54BF7" w:rsidRPr="006C7B67">
        <w:rPr>
          <w:rFonts w:ascii="Arial" w:hAnsi="Arial" w:cs="Arial"/>
          <w:sz w:val="20"/>
          <w:szCs w:val="20"/>
          <w:highlight w:val="yellow"/>
          <w:lang w:val="en-US"/>
        </w:rPr>
        <w:t>formatting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applied at the beginning of the paragraph is applied to the full paragraph.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This should all be normal style.</w:t>
      </w:r>
    </w:p>
    <w:p w14:paraId="75982EDC" w14:textId="5B6728CD" w:rsidR="00841E52" w:rsidRDefault="00841E52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41E52">
        <w:rPr>
          <w:rFonts w:ascii="Arial" w:hAnsi="Arial" w:cs="Arial"/>
          <w:sz w:val="20"/>
          <w:szCs w:val="20"/>
          <w:highlight w:val="cyan"/>
          <w:lang w:val="en-US"/>
        </w:rPr>
        <w:t>The formatting</w:t>
      </w:r>
      <w:r>
        <w:rPr>
          <w:rFonts w:ascii="Arial" w:hAnsi="Arial" w:cs="Arial"/>
          <w:sz w:val="20"/>
          <w:szCs w:val="20"/>
          <w:lang w:val="en-US"/>
        </w:rPr>
        <w:t xml:space="preserve"> of the </w:t>
      </w:r>
      <w:r w:rsidR="000A2D5D" w:rsidRPr="000A2D5D">
        <w:rPr>
          <w:rFonts w:ascii="Arial" w:hAnsi="Arial" w:cs="Arial"/>
          <w:b/>
          <w:bCs/>
          <w:sz w:val="20"/>
          <w:szCs w:val="20"/>
          <w:lang w:val="en-US"/>
        </w:rPr>
        <w:t>beginning</w:t>
      </w:r>
      <w:r w:rsidR="000A2D5D">
        <w:rPr>
          <w:rFonts w:ascii="Arial" w:hAnsi="Arial" w:cs="Arial"/>
          <w:sz w:val="20"/>
          <w:szCs w:val="20"/>
          <w:lang w:val="en-US"/>
        </w:rPr>
        <w:t xml:space="preserve"> of the </w:t>
      </w:r>
      <w:r>
        <w:rPr>
          <w:rFonts w:ascii="Arial" w:hAnsi="Arial" w:cs="Arial"/>
          <w:sz w:val="20"/>
          <w:szCs w:val="20"/>
          <w:lang w:val="en-US"/>
        </w:rPr>
        <w:t xml:space="preserve">paragraph is </w:t>
      </w:r>
      <w:r w:rsidRPr="00841E52">
        <w:rPr>
          <w:rFonts w:ascii="Arial" w:hAnsi="Arial" w:cs="Arial"/>
          <w:sz w:val="20"/>
          <w:szCs w:val="20"/>
          <w:u w:val="single"/>
          <w:lang w:val="en-US"/>
        </w:rPr>
        <w:t>extended for the full paragraph</w:t>
      </w:r>
      <w:r>
        <w:rPr>
          <w:rFonts w:ascii="Arial" w:hAnsi="Arial" w:cs="Arial"/>
          <w:sz w:val="20"/>
          <w:szCs w:val="20"/>
          <w:lang w:val="en-US"/>
        </w:rPr>
        <w:t xml:space="preserve">. This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entire text </w:t>
      </w:r>
      <w:r>
        <w:rPr>
          <w:rFonts w:ascii="Arial" w:hAnsi="Arial" w:cs="Arial"/>
          <w:sz w:val="20"/>
          <w:szCs w:val="20"/>
          <w:lang w:val="en-US"/>
        </w:rPr>
        <w:t xml:space="preserve">should </w:t>
      </w:r>
      <w:r w:rsidR="004E445D">
        <w:rPr>
          <w:rFonts w:ascii="Arial" w:hAnsi="Arial" w:cs="Arial"/>
          <w:sz w:val="20"/>
          <w:szCs w:val="20"/>
          <w:lang w:val="en-US"/>
        </w:rPr>
        <w:t xml:space="preserve">now </w:t>
      </w:r>
      <w:r>
        <w:rPr>
          <w:rFonts w:ascii="Arial" w:hAnsi="Arial" w:cs="Arial"/>
          <w:sz w:val="20"/>
          <w:szCs w:val="20"/>
          <w:lang w:val="en-US"/>
        </w:rPr>
        <w:t>be all blue !</w:t>
      </w:r>
    </w:p>
    <w:p w14:paraId="07A8933B" w14:textId="0B141FA4" w:rsidR="00C87B64" w:rsidRDefault="00C87B64" w:rsidP="00665622">
      <w:pPr>
        <w:jc w:val="both"/>
        <w:rPr>
          <w:ins w:id="0" w:author="Xavier Gandillot" w:date="2025-08-29T12:13:00Z" w16du:dateUtc="2025-08-29T10:13:00Z"/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Here, we </w:t>
      </w:r>
      <w:del w:id="1" w:author="Xavier Gandillot" w:date="2025-08-29T11:56:00Z" w16du:dateUtc="2025-08-29T09:56:00Z">
        <w:r w:rsidDel="009E2548">
          <w:rPr>
            <w:rFonts w:ascii="Arial" w:hAnsi="Arial" w:cs="Arial"/>
            <w:sz w:val="20"/>
            <w:szCs w:val="20"/>
            <w:lang w:val="en-US"/>
          </w:rPr>
          <w:delText xml:space="preserve">will </w:delText>
        </w:r>
      </w:del>
      <w:ins w:id="2" w:author="Xavier Gandillot" w:date="2025-08-29T11:56:00Z" w16du:dateUtc="2025-08-29T09:56:00Z">
        <w:r w:rsidR="009E2548">
          <w:rPr>
            <w:rFonts w:ascii="Arial" w:hAnsi="Arial" w:cs="Arial"/>
            <w:sz w:val="20"/>
            <w:szCs w:val="20"/>
            <w:lang w:val="en-US"/>
          </w:rPr>
          <w:t xml:space="preserve">are </w:t>
        </w:r>
      </w:ins>
      <w:del w:id="3" w:author="Xavier Gandillot" w:date="2025-08-29T11:56:00Z" w16du:dateUtc="2025-08-29T09:56:00Z">
        <w:r w:rsidDel="009E2548">
          <w:rPr>
            <w:rFonts w:ascii="Arial" w:hAnsi="Arial" w:cs="Arial"/>
            <w:sz w:val="20"/>
            <w:szCs w:val="20"/>
            <w:lang w:val="en-US"/>
          </w:rPr>
          <w:delText xml:space="preserve">be </w:delText>
        </w:r>
      </w:del>
      <w:r>
        <w:rPr>
          <w:rFonts w:ascii="Arial" w:hAnsi="Arial" w:cs="Arial"/>
          <w:sz w:val="20"/>
          <w:szCs w:val="20"/>
          <w:lang w:val="en-US"/>
        </w:rPr>
        <w:t>testing insertions and deletions.</w:t>
      </w:r>
      <w:ins w:id="4" w:author="Xavier Gandillot" w:date="2025-08-29T11:56:00Z" w16du:dateUtc="2025-08-29T09:56:00Z">
        <w:r w:rsidR="009E2548">
          <w:rPr>
            <w:rFonts w:ascii="Arial" w:hAnsi="Arial" w:cs="Arial"/>
            <w:sz w:val="20"/>
            <w:szCs w:val="20"/>
            <w:lang w:val="en-US"/>
          </w:rPr>
          <w:t xml:space="preserve"> This text was added </w:t>
        </w:r>
      </w:ins>
      <w:ins w:id="5" w:author="Xavier Gandillot" w:date="2025-08-29T11:57:00Z" w16du:dateUtc="2025-08-29T09:57:00Z">
        <w:r w:rsidR="009E2548">
          <w:rPr>
            <w:rFonts w:ascii="Arial" w:hAnsi="Arial" w:cs="Arial"/>
            <w:sz w:val="20"/>
            <w:szCs w:val="20"/>
            <w:lang w:val="en-US"/>
          </w:rPr>
          <w:t>at the end.</w:t>
        </w:r>
      </w:ins>
    </w:p>
    <w:p w14:paraId="13D9FEAF" w14:textId="6D1A9D0E" w:rsidR="00B65A2D" w:rsidDel="003D0F98" w:rsidRDefault="00B65A2D" w:rsidP="00665622">
      <w:pPr>
        <w:jc w:val="both"/>
        <w:rPr>
          <w:del w:id="6" w:author="Xavier Gandillot" w:date="2025-08-29T12:14:00Z" w16du:dateUtc="2025-08-29T10:14:00Z"/>
          <w:rFonts w:ascii="Arial" w:hAnsi="Arial" w:cs="Arial"/>
          <w:sz w:val="20"/>
          <w:szCs w:val="20"/>
          <w:lang w:val="en-US"/>
        </w:rPr>
      </w:pPr>
    </w:p>
    <w:p w14:paraId="4A59C2DC" w14:textId="6BFE7A2B" w:rsidR="000310CE" w:rsidRDefault="00C87B64" w:rsidP="00665622">
      <w:pPr>
        <w:jc w:val="both"/>
        <w:rPr>
          <w:ins w:id="7" w:author="Xavier Gandillot" w:date="2025-08-29T12:12:00Z" w16du:dateUtc="2025-08-29T10:12:00Z"/>
          <w:rFonts w:ascii="Arial" w:hAnsi="Arial" w:cs="Arial"/>
          <w:sz w:val="20"/>
          <w:szCs w:val="20"/>
          <w:lang w:val="en-US"/>
        </w:rPr>
      </w:pPr>
      <w:del w:id="8" w:author="Xavier Gandillot" w:date="2025-08-29T12:12:00Z" w16du:dateUtc="2025-08-29T10:12:00Z">
        <w:r w:rsidDel="000310CE">
          <w:rPr>
            <w:rFonts w:ascii="Arial" w:hAnsi="Arial" w:cs="Arial"/>
            <w:sz w:val="20"/>
            <w:szCs w:val="20"/>
            <w:lang w:val="en-US"/>
          </w:rPr>
          <w:delText>This paragraph is going to be completely deleted.</w:delText>
        </w:r>
      </w:del>
    </w:p>
    <w:p w14:paraId="5FD0AB2C" w14:textId="55416F5A" w:rsidR="009E2548" w:rsidDel="009E2548" w:rsidRDefault="009E2548" w:rsidP="00665622">
      <w:pPr>
        <w:jc w:val="both"/>
        <w:rPr>
          <w:del w:id="9" w:author="Xavier Gandillot" w:date="2025-08-29T11:57:00Z" w16du:dateUtc="2025-08-29T09:57:00Z"/>
          <w:rFonts w:ascii="Arial" w:hAnsi="Arial" w:cs="Arial"/>
          <w:sz w:val="20"/>
          <w:szCs w:val="20"/>
          <w:lang w:val="en-US"/>
        </w:rPr>
      </w:pPr>
      <w:ins w:id="10" w:author="Xavier Gandillot" w:date="2025-08-29T11:57:00Z" w16du:dateUtc="2025-08-29T09:57:00Z">
        <w:r>
          <w:rPr>
            <w:rFonts w:ascii="Arial" w:hAnsi="Arial" w:cs="Arial"/>
            <w:sz w:val="20"/>
            <w:szCs w:val="20"/>
            <w:lang w:val="en-US"/>
          </w:rPr>
          <w:t>This in a new paragraph inserted.</w:t>
        </w:r>
      </w:ins>
    </w:p>
    <w:p w14:paraId="044FAC9E" w14:textId="77777777" w:rsidR="00C87B64" w:rsidRDefault="00C87B64" w:rsidP="00665622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D497A1E" w14:textId="26298575" w:rsidR="0066795F" w:rsidRDefault="0066795F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Now, we are testing the template </w:t>
      </w:r>
      <w:r w:rsidR="00026A00">
        <w:rPr>
          <w:rFonts w:ascii="Arial" w:hAnsi="Arial" w:cs="Arial"/>
          <w:sz w:val="20"/>
          <w:szCs w:val="20"/>
          <w:lang w:val="en-US"/>
        </w:rPr>
        <w:t>(§3 below will never be removed, even if empty, §4 will be removed if .Skip is set to true) :</w:t>
      </w:r>
    </w:p>
    <w:p w14:paraId="5425EA91" w14:textId="07F1530F" w:rsidR="0066795F" w:rsidRDefault="004010A6" w:rsidP="00F0015F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has no template</w:t>
      </w:r>
    </w:p>
    <w:p w14:paraId="76E68ADB" w14:textId="339E4747" w:rsidR="00E12D58" w:rsidRDefault="004010A6" w:rsidP="00E12D58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bullet point was modified {{.Bullet}</w:t>
      </w:r>
      <w:r w:rsidR="00E12D58">
        <w:rPr>
          <w:rFonts w:ascii="Arial" w:hAnsi="Arial" w:cs="Arial"/>
          <w:sz w:val="20"/>
          <w:szCs w:val="20"/>
          <w:lang w:val="en-US"/>
        </w:rPr>
        <w:t>}</w:t>
      </w:r>
    </w:p>
    <w:p w14:paraId="35565D47" w14:textId="0FE11F6E" w:rsidR="008874C7" w:rsidRDefault="008874C7" w:rsidP="008874C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0F58E2">
        <w:rPr>
          <w:rFonts w:ascii="Arial" w:hAnsi="Arial" w:cs="Arial"/>
          <w:sz w:val="20"/>
          <w:szCs w:val="20"/>
          <w:lang w:val="en-US"/>
        </w:rPr>
        <w:t>keepEmpty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>
        <w:rPr>
          <w:rFonts w:ascii="Arial" w:hAnsi="Arial" w:cs="Arial"/>
          <w:sz w:val="20"/>
          <w:szCs w:val="20"/>
          <w:lang w:val="en-US"/>
        </w:rPr>
        <w:t>not .Skip</w:t>
      </w:r>
      <w:r w:rsidRPr="00E12D58">
        <w:rPr>
          <w:rFonts w:ascii="Arial" w:hAnsi="Arial" w:cs="Arial"/>
          <w:sz w:val="20"/>
          <w:szCs w:val="20"/>
          <w:lang w:val="en-US"/>
        </w:rPr>
        <w:t>}}This bullet is skipped on demand{{end}}</w:t>
      </w:r>
    </w:p>
    <w:p w14:paraId="697715C4" w14:textId="351E613E" w:rsidR="008874C7" w:rsidRDefault="008874C7" w:rsidP="008874C7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0F58E2">
        <w:rPr>
          <w:rFonts w:ascii="Arial" w:hAnsi="Arial" w:cs="Arial"/>
          <w:sz w:val="20"/>
          <w:szCs w:val="20"/>
          <w:lang w:val="en-US"/>
        </w:rPr>
        <w:t>removeEmpty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  <w:r w:rsidRPr="00E12D58">
        <w:rPr>
          <w:rFonts w:ascii="Arial" w:hAnsi="Arial" w:cs="Arial"/>
          <w:sz w:val="20"/>
          <w:szCs w:val="20"/>
          <w:lang w:val="en-US"/>
        </w:rPr>
        <w:t xml:space="preserve">{{if </w:t>
      </w:r>
      <w:r>
        <w:rPr>
          <w:rFonts w:ascii="Arial" w:hAnsi="Arial" w:cs="Arial"/>
          <w:sz w:val="20"/>
          <w:szCs w:val="20"/>
          <w:lang w:val="en-US"/>
        </w:rPr>
        <w:t>not .Skip</w:t>
      </w:r>
      <w:r w:rsidRPr="00E12D58">
        <w:rPr>
          <w:rFonts w:ascii="Arial" w:hAnsi="Arial" w:cs="Arial"/>
          <w:sz w:val="20"/>
          <w:szCs w:val="20"/>
          <w:lang w:val="en-US"/>
        </w:rPr>
        <w:t>}}This bullet is skipped on demand{{end}}</w:t>
      </w:r>
    </w:p>
    <w:p w14:paraId="3CAC4B82" w14:textId="77777777" w:rsidR="008874C7" w:rsidRDefault="008874C7" w:rsidP="008874C7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43AAB4E7" w14:textId="77777777" w:rsidR="00763E3F" w:rsidRDefault="00763E3F" w:rsidP="00763E3F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A9F8421" w14:textId="23ED3DC1" w:rsidR="00763E3F" w:rsidRPr="00763E3F" w:rsidRDefault="00763E3F" w:rsidP="00763E3F">
      <w:pPr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763E3F">
        <w:rPr>
          <w:rFonts w:ascii="Arial" w:hAnsi="Arial" w:cs="Arial"/>
          <w:sz w:val="20"/>
          <w:szCs w:val="20"/>
          <w:lang w:val="en-US"/>
        </w:rPr>
        <w:t>Using the “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” function will create a new paragraph.{{</w:t>
      </w:r>
      <w:proofErr w:type="spellStart"/>
      <w:r w:rsidRPr="00763E3F">
        <w:rPr>
          <w:rFonts w:ascii="Arial" w:hAnsi="Arial" w:cs="Arial"/>
          <w:sz w:val="20"/>
          <w:szCs w:val="20"/>
          <w:lang w:val="en-US"/>
        </w:rPr>
        <w:t>nl</w:t>
      </w:r>
      <w:proofErr w:type="spellEnd"/>
      <w:r w:rsidRPr="00763E3F">
        <w:rPr>
          <w:rFonts w:ascii="Arial" w:hAnsi="Arial" w:cs="Arial"/>
          <w:sz w:val="20"/>
          <w:szCs w:val="20"/>
          <w:lang w:val="en-US"/>
        </w:rPr>
        <w:t>}}You see ?</w:t>
      </w:r>
    </w:p>
    <w:p w14:paraId="1153887B" w14:textId="77777777" w:rsidR="00E12D58" w:rsidRPr="00E12D58" w:rsidRDefault="00E12D58" w:rsidP="00E12D58">
      <w:pPr>
        <w:pStyle w:val="Paragraphedeliste"/>
        <w:jc w:val="both"/>
        <w:rPr>
          <w:rFonts w:ascii="Arial" w:hAnsi="Arial" w:cs="Arial"/>
          <w:sz w:val="20"/>
          <w:szCs w:val="20"/>
          <w:lang w:val="en-US"/>
        </w:rPr>
      </w:pPr>
    </w:p>
    <w:p w14:paraId="59B773D0" w14:textId="77777777" w:rsidR="002706F6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3B0DB98" w14:textId="77777777" w:rsidR="002706F6" w:rsidRPr="009F43D3" w:rsidRDefault="002706F6" w:rsidP="00814B98">
      <w:pPr>
        <w:jc w:val="both"/>
        <w:rPr>
          <w:rFonts w:ascii="Arial" w:hAnsi="Arial" w:cs="Arial"/>
          <w:b/>
          <w:bCs/>
          <w:i/>
          <w:iCs/>
          <w:color w:val="FF0000"/>
          <w:sz w:val="20"/>
          <w:szCs w:val="20"/>
          <w:lang w:val="en-US"/>
        </w:rPr>
      </w:pPr>
    </w:p>
    <w:p w14:paraId="3AA0C7CE" w14:textId="3A12ED00" w:rsidR="0039094A" w:rsidRDefault="00665622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6B04BA">
        <w:rPr>
          <w:rFonts w:ascii="Arial" w:hAnsi="Arial" w:cs="Arial"/>
          <w:i/>
          <w:iCs/>
          <w:sz w:val="20"/>
          <w:szCs w:val="20"/>
          <w:lang w:val="en-US"/>
        </w:rPr>
        <w:t>(new page here)</w:t>
      </w:r>
    </w:p>
    <w:p w14:paraId="031AECD9" w14:textId="77777777" w:rsidR="0039094A" w:rsidRDefault="0039094A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i/>
          <w:iCs/>
          <w:sz w:val="20"/>
          <w:szCs w:val="20"/>
          <w:lang w:val="en-US"/>
        </w:rPr>
        <w:br w:type="page"/>
      </w:r>
    </w:p>
    <w:p w14:paraId="0D240650" w14:textId="77777777" w:rsidR="00DC5B3D" w:rsidRDefault="00DC5B3D">
      <w:pPr>
        <w:rPr>
          <w:rFonts w:ascii="Arial" w:hAnsi="Arial" w:cs="Arial"/>
          <w:i/>
          <w:iCs/>
          <w:sz w:val="20"/>
          <w:szCs w:val="20"/>
          <w:lang w:val="en-US"/>
        </w:rPr>
      </w:pPr>
    </w:p>
    <w:p w14:paraId="2E1D0631" w14:textId="77777777" w:rsidR="0039094A" w:rsidRDefault="0039094A">
      <w:pPr>
        <w:rPr>
          <w:rFonts w:ascii="Arial" w:hAnsi="Arial" w:cs="Arial"/>
          <w:sz w:val="20"/>
          <w:szCs w:val="20"/>
          <w:lang w:val="en-US"/>
        </w:rPr>
      </w:pPr>
    </w:p>
    <w:p w14:paraId="2C37CD3F" w14:textId="2095EFF7" w:rsidR="00DC5B3D" w:rsidRDefault="00DC5B3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Let’s add a table below</w:t>
      </w:r>
      <w:r w:rsidR="004010A6">
        <w:rPr>
          <w:rFonts w:ascii="Arial" w:hAnsi="Arial" w:cs="Arial"/>
          <w:sz w:val="20"/>
          <w:szCs w:val="20"/>
          <w:lang w:val="en-US"/>
        </w:rPr>
        <w:t>, and fill some of the cells</w:t>
      </w:r>
      <w:r w:rsidR="00D24932">
        <w:rPr>
          <w:rFonts w:ascii="Arial" w:hAnsi="Arial" w:cs="Arial"/>
          <w:sz w:val="20"/>
          <w:szCs w:val="20"/>
          <w:lang w:val="en-US"/>
        </w:rPr>
        <w:t xml:space="preserve"> (we keep empty paragraphs to prevent empty cells) </w:t>
      </w:r>
      <w:r w:rsidR="004010A6">
        <w:rPr>
          <w:rFonts w:ascii="Arial" w:hAnsi="Arial" w:cs="Arial"/>
          <w:sz w:val="20"/>
          <w:szCs w:val="20"/>
          <w:lang w:val="en-US"/>
        </w:rPr>
        <w:t xml:space="preserve"> :</w:t>
      </w:r>
      <w:r w:rsidR="00D24932">
        <w:rPr>
          <w:rFonts w:ascii="Arial" w:hAnsi="Arial" w:cs="Arial"/>
          <w:sz w:val="20"/>
          <w:szCs w:val="20"/>
          <w:lang w:val="en-US"/>
        </w:rPr>
        <w:t xml:space="preserve"> {{</w:t>
      </w:r>
      <w:proofErr w:type="spellStart"/>
      <w:r w:rsidR="00D24932">
        <w:rPr>
          <w:rFonts w:ascii="Arial" w:hAnsi="Arial" w:cs="Arial"/>
          <w:sz w:val="20"/>
          <w:szCs w:val="20"/>
          <w:lang w:val="en-US"/>
        </w:rPr>
        <w:t>keepEmpty</w:t>
      </w:r>
      <w:proofErr w:type="spellEnd"/>
      <w:r w:rsidR="00D24932">
        <w:rPr>
          <w:rFonts w:ascii="Arial" w:hAnsi="Arial" w:cs="Arial"/>
          <w:sz w:val="20"/>
          <w:szCs w:val="20"/>
          <w:lang w:val="en-US"/>
        </w:rPr>
        <w:t>}}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C5B3D" w14:paraId="5C15F33B" w14:textId="77777777" w:rsidTr="00DC5B3D">
        <w:tc>
          <w:tcPr>
            <w:tcW w:w="2265" w:type="dxa"/>
          </w:tcPr>
          <w:p w14:paraId="3BB1EDD5" w14:textId="0DCFA03D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5" w:type="dxa"/>
          </w:tcPr>
          <w:p w14:paraId="33FDE334" w14:textId="32A5DF07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</w:t>
            </w:r>
            <w:r w:rsidR="002852EF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2266" w:type="dxa"/>
          </w:tcPr>
          <w:p w14:paraId="2E020361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1E4870A4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C5B3D" w14:paraId="4C4780AF" w14:textId="77777777" w:rsidTr="00DC5B3D">
        <w:tc>
          <w:tcPr>
            <w:tcW w:w="2265" w:type="dxa"/>
          </w:tcPr>
          <w:p w14:paraId="51210C5A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BE3C470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6BF40488" w14:textId="19BEF19B" w:rsidR="00DC5B3D" w:rsidRDefault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  <w:tc>
          <w:tcPr>
            <w:tcW w:w="2266" w:type="dxa"/>
          </w:tcPr>
          <w:p w14:paraId="0B5EBB63" w14:textId="77777777" w:rsidR="00DC5B3D" w:rsidRDefault="00DC5B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4010A6" w14:paraId="10017B17" w14:textId="77777777" w:rsidTr="00DC5B3D">
        <w:tc>
          <w:tcPr>
            <w:tcW w:w="2265" w:type="dxa"/>
          </w:tcPr>
          <w:p w14:paraId="6E208A7F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5" w:type="dxa"/>
          </w:tcPr>
          <w:p w14:paraId="716E0A91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25985430" w14:textId="77777777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6" w:type="dxa"/>
          </w:tcPr>
          <w:p w14:paraId="5FE2847C" w14:textId="704568C6" w:rsidR="004010A6" w:rsidRDefault="004010A6" w:rsidP="004010A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{{.Cell}}</w:t>
            </w:r>
          </w:p>
        </w:tc>
      </w:tr>
    </w:tbl>
    <w:p w14:paraId="44A5CAEF" w14:textId="4649E0D2" w:rsidR="00DC5B3D" w:rsidRDefault="00D2493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removeEmpty</w:t>
      </w:r>
      <w:proofErr w:type="spellEnd"/>
      <w:r>
        <w:rPr>
          <w:rFonts w:ascii="Arial" w:hAnsi="Arial" w:cs="Arial"/>
          <w:sz w:val="20"/>
          <w:szCs w:val="20"/>
          <w:lang w:val="en-US"/>
        </w:rPr>
        <w:t>}}</w:t>
      </w:r>
    </w:p>
    <w:p w14:paraId="51BBB9CA" w14:textId="77777777" w:rsidR="00E75733" w:rsidRDefault="00E75733">
      <w:pPr>
        <w:rPr>
          <w:rFonts w:ascii="Arial" w:hAnsi="Arial" w:cs="Arial"/>
          <w:sz w:val="20"/>
          <w:szCs w:val="20"/>
          <w:lang w:val="en-US"/>
        </w:rPr>
      </w:pPr>
    </w:p>
    <w:p w14:paraId="2F2CE268" w14:textId="77777777" w:rsidR="00E75733" w:rsidRDefault="00E75733">
      <w:pPr>
        <w:rPr>
          <w:rFonts w:ascii="Arial" w:hAnsi="Arial" w:cs="Arial"/>
          <w:sz w:val="20"/>
          <w:szCs w:val="20"/>
          <w:lang w:val="en-US"/>
        </w:rPr>
      </w:pPr>
    </w:p>
    <w:p w14:paraId="131A0DE5" w14:textId="3B3B3790" w:rsidR="00FE271B" w:rsidRDefault="00BC651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Using the “range” template :</w:t>
      </w:r>
    </w:p>
    <w:p w14:paraId="55580AF6" w14:textId="29F6BC1B" w:rsidR="00BC6513" w:rsidRDefault="00BC6513" w:rsidP="00BC6513">
      <w:pPr>
        <w:pStyle w:val="Paragraphedeliste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BC6513">
        <w:rPr>
          <w:rFonts w:ascii="Arial" w:hAnsi="Arial" w:cs="Arial"/>
          <w:sz w:val="20"/>
          <w:szCs w:val="20"/>
          <w:lang w:val="en-US"/>
        </w:rPr>
        <w:t xml:space="preserve">{{range </w:t>
      </w:r>
      <w:r w:rsidR="00B97069">
        <w:rPr>
          <w:rFonts w:ascii="Arial" w:hAnsi="Arial" w:cs="Arial"/>
          <w:sz w:val="20"/>
          <w:szCs w:val="20"/>
          <w:lang w:val="en-US"/>
        </w:rPr>
        <w:t>.List</w:t>
      </w:r>
      <w:r w:rsidRPr="00BC6513">
        <w:rPr>
          <w:rFonts w:ascii="Arial" w:hAnsi="Arial" w:cs="Arial"/>
          <w:sz w:val="20"/>
          <w:szCs w:val="20"/>
          <w:lang w:val="en-US"/>
        </w:rPr>
        <w:t>}}</w:t>
      </w:r>
      <w:r w:rsidR="00A80AFB" w:rsidRPr="00BC6513">
        <w:rPr>
          <w:rFonts w:ascii="Arial" w:hAnsi="Arial" w:cs="Arial"/>
          <w:sz w:val="20"/>
          <w:szCs w:val="20"/>
          <w:lang w:val="en-US"/>
        </w:rPr>
        <w:t>{</w:t>
      </w:r>
      <w:r w:rsidR="00B97069">
        <w:rPr>
          <w:rFonts w:ascii="Arial" w:hAnsi="Arial" w:cs="Arial"/>
          <w:sz w:val="20"/>
          <w:szCs w:val="20"/>
          <w:lang w:val="en-US"/>
        </w:rPr>
        <w:t>{.}}</w:t>
      </w:r>
      <w:r w:rsidR="00603028">
        <w:rPr>
          <w:rFonts w:ascii="Arial" w:hAnsi="Arial" w:cs="Arial"/>
          <w:sz w:val="20"/>
          <w:szCs w:val="20"/>
          <w:lang w:val="en-US"/>
        </w:rPr>
        <w:t>{{</w:t>
      </w:r>
      <w:proofErr w:type="spellStart"/>
      <w:r w:rsidR="00C973CE">
        <w:rPr>
          <w:rFonts w:ascii="Arial" w:hAnsi="Arial" w:cs="Arial"/>
          <w:sz w:val="20"/>
          <w:szCs w:val="20"/>
          <w:lang w:val="en-US"/>
        </w:rPr>
        <w:t>n</w:t>
      </w:r>
      <w:r w:rsidR="00603028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="00603028">
        <w:rPr>
          <w:rFonts w:ascii="Arial" w:hAnsi="Arial" w:cs="Arial"/>
          <w:sz w:val="20"/>
          <w:szCs w:val="20"/>
          <w:lang w:val="en-US"/>
        </w:rPr>
        <w:t>}}</w:t>
      </w:r>
      <w:r w:rsidR="009A5416">
        <w:rPr>
          <w:rFonts w:ascii="Arial" w:hAnsi="Arial" w:cs="Arial"/>
          <w:sz w:val="20"/>
          <w:szCs w:val="20"/>
          <w:lang w:val="en-US"/>
        </w:rPr>
        <w:t>{{</w:t>
      </w:r>
      <w:r w:rsidRPr="00BC6513">
        <w:rPr>
          <w:rFonts w:ascii="Arial" w:hAnsi="Arial" w:cs="Arial"/>
          <w:sz w:val="20"/>
          <w:szCs w:val="20"/>
          <w:lang w:val="en-US"/>
        </w:rPr>
        <w:t>end}}</w:t>
      </w:r>
    </w:p>
    <w:p w14:paraId="53D8C47B" w14:textId="48A00C08" w:rsidR="00413906" w:rsidRDefault="00413906" w:rsidP="00413906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Using the </w:t>
      </w:r>
      <w:r w:rsidR="00CB01CA">
        <w:rPr>
          <w:rFonts w:ascii="Arial" w:hAnsi="Arial" w:cs="Arial"/>
          <w:sz w:val="20"/>
          <w:szCs w:val="20"/>
          <w:lang w:val="en-US"/>
        </w:rPr>
        <w:t>“</w:t>
      </w:r>
      <w:r>
        <w:rPr>
          <w:rFonts w:ascii="Arial" w:hAnsi="Arial" w:cs="Arial"/>
          <w:sz w:val="20"/>
          <w:szCs w:val="20"/>
          <w:lang w:val="en-US"/>
        </w:rPr>
        <w:t>join</w:t>
      </w:r>
      <w:r w:rsidR="00CB01CA"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  <w:lang w:val="en-US"/>
        </w:rPr>
        <w:t xml:space="preserve"> function :</w:t>
      </w:r>
    </w:p>
    <w:p w14:paraId="10765044" w14:textId="7DC0462F" w:rsidR="00413906" w:rsidRPr="00413906" w:rsidRDefault="00413906" w:rsidP="0041390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{{join .List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B8578A">
        <w:rPr>
          <w:rFonts w:ascii="Arial" w:hAnsi="Arial" w:cs="Arial"/>
          <w:sz w:val="20"/>
          <w:szCs w:val="20"/>
          <w:lang w:val="en-US"/>
        </w:rPr>
        <w:t>\n</w:t>
      </w:r>
      <w:r w:rsidR="00E267C4">
        <w:rPr>
          <w:rFonts w:ascii="Arial" w:hAnsi="Arial" w:cs="Arial"/>
          <w:sz w:val="20"/>
          <w:szCs w:val="20"/>
          <w:lang w:val="en-US"/>
        </w:rPr>
        <w:t>`</w:t>
      </w:r>
      <w:r w:rsidR="00803AB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}}</w:t>
      </w:r>
    </w:p>
    <w:p w14:paraId="10E2000F" w14:textId="77777777" w:rsid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0FB134D2" w14:textId="77777777" w:rsidR="002C74FC" w:rsidRPr="002C74FC" w:rsidRDefault="002C74FC" w:rsidP="002C74FC">
      <w:pPr>
        <w:rPr>
          <w:rFonts w:ascii="Arial" w:hAnsi="Arial" w:cs="Arial"/>
          <w:sz w:val="20"/>
          <w:szCs w:val="20"/>
          <w:lang w:val="en-US"/>
        </w:rPr>
      </w:pPr>
    </w:p>
    <w:p w14:paraId="67EDCC1B" w14:textId="0FBF969F" w:rsidR="00FE271B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Version : {{version}}</w:t>
      </w:r>
    </w:p>
    <w:p w14:paraId="1BE62E77" w14:textId="754A6B4C" w:rsidR="003A2D13" w:rsidRPr="003A2D13" w:rsidRDefault="003A2D13" w:rsidP="003A2D13">
      <w:pPr>
        <w:jc w:val="center"/>
        <w:rPr>
          <w:rFonts w:ascii="Arial" w:hAnsi="Arial" w:cs="Arial"/>
          <w:i/>
          <w:iCs/>
          <w:sz w:val="20"/>
          <w:szCs w:val="20"/>
          <w:lang w:val="en-US"/>
        </w:rPr>
      </w:pPr>
      <w:r w:rsidRPr="003A2D13">
        <w:rPr>
          <w:rFonts w:ascii="Arial" w:hAnsi="Arial" w:cs="Arial"/>
          <w:i/>
          <w:iCs/>
          <w:sz w:val="20"/>
          <w:szCs w:val="20"/>
          <w:lang w:val="en-US"/>
        </w:rPr>
        <w:t>Copyright: {{copyright}}</w:t>
      </w:r>
    </w:p>
    <w:sectPr w:rsidR="003A2D13" w:rsidRPr="003A2D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CE1FF" w14:textId="77777777" w:rsidR="0009546C" w:rsidRDefault="0009546C" w:rsidP="00665622">
      <w:pPr>
        <w:spacing w:after="0" w:line="240" w:lineRule="auto"/>
      </w:pPr>
      <w:r>
        <w:separator/>
      </w:r>
    </w:p>
  </w:endnote>
  <w:endnote w:type="continuationSeparator" w:id="0">
    <w:p w14:paraId="1B36AAF6" w14:textId="77777777" w:rsidR="0009546C" w:rsidRDefault="0009546C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FAC2E" w14:textId="1AA81E0A" w:rsidR="00A965B5" w:rsidRPr="00DC4A5A" w:rsidRDefault="005D2814" w:rsidP="00A965B5">
    <w:pPr>
      <w:pStyle w:val="Pieddepage"/>
      <w:ind w:firstLine="1416"/>
      <w:jc w:val="center"/>
      <w:rPr>
        <w:lang w:val="en-US"/>
      </w:rPr>
    </w:pPr>
    <w:r w:rsidRPr="00DC4A5A">
      <w:rPr>
        <w:lang w:val="en-US"/>
      </w:rPr>
      <w:t xml:space="preserve">Here is a </w:t>
    </w:r>
    <w:r w:rsidR="00B03290">
      <w:rPr>
        <w:lang w:val="en-US"/>
      </w:rPr>
      <w:t xml:space="preserve">dynamic </w:t>
    </w:r>
    <w:r w:rsidRPr="00DC4A5A">
      <w:rPr>
        <w:lang w:val="en-US"/>
      </w:rPr>
      <w:t xml:space="preserve">footer </w:t>
    </w:r>
    <w:r w:rsidR="00A965B5">
      <w:rPr>
        <w:lang w:val="en-US"/>
      </w:rPr>
      <w:t xml:space="preserve"> </w:t>
    </w:r>
    <w:r w:rsidR="00DC4A5A">
      <w:rPr>
        <w:lang w:val="en-US"/>
      </w:rPr>
      <w:t>{{.</w:t>
    </w:r>
    <w:r w:rsidR="00A965B5">
      <w:rPr>
        <w:lang w:val="en-US"/>
      </w:rPr>
      <w:t>Footer</w:t>
    </w:r>
    <w:r w:rsidR="00DC4A5A">
      <w:rPr>
        <w:lang w:val="en-US"/>
      </w:rPr>
      <w:t>}}</w:t>
    </w:r>
    <w:r w:rsidR="00FF682B">
      <w:rPr>
        <w:lang w:val="en-US"/>
      </w:rPr>
      <w:t xml:space="preserve"> </w:t>
    </w:r>
    <w:r w:rsidR="0069161A">
      <w:rPr>
        <w:lang w:val="en-US"/>
      </w:rPr>
      <w:t xml:space="preserve"> </w:t>
    </w:r>
    <w:r w:rsidR="00B03290">
      <w:rPr>
        <w:lang w:val="en-US"/>
      </w:rPr>
      <w:t>rest of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B0C35" w14:textId="77777777" w:rsidR="0009546C" w:rsidRDefault="0009546C" w:rsidP="00665622">
      <w:pPr>
        <w:spacing w:after="0" w:line="240" w:lineRule="auto"/>
      </w:pPr>
      <w:r>
        <w:separator/>
      </w:r>
    </w:p>
  </w:footnote>
  <w:footnote w:type="continuationSeparator" w:id="0">
    <w:p w14:paraId="5FD0407F" w14:textId="77777777" w:rsidR="0009546C" w:rsidRDefault="0009546C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3082" w14:textId="2F4A5A8F" w:rsidR="00665622" w:rsidRPr="00F70196" w:rsidRDefault="00F70196">
    <w:pPr>
      <w:pStyle w:val="En-tte"/>
      <w:rPr>
        <w:lang w:val="en-US"/>
      </w:rPr>
    </w:pPr>
    <w:r w:rsidRPr="00F70196">
      <w:rPr>
        <w:lang w:val="en-US"/>
      </w:rPr>
      <w:t xml:space="preserve">This </w:t>
    </w:r>
    <w:r w:rsidR="00B03290">
      <w:rPr>
        <w:lang w:val="en-US"/>
      </w:rPr>
      <w:t>a dynamic</w:t>
    </w:r>
    <w:r w:rsidRPr="00F70196">
      <w:rPr>
        <w:lang w:val="en-US"/>
      </w:rPr>
      <w:t xml:space="preserve"> </w:t>
    </w:r>
    <w:r>
      <w:rPr>
        <w:lang w:val="en-US"/>
      </w:rPr>
      <w:t>header</w:t>
    </w:r>
    <w:r w:rsidRPr="00F70196">
      <w:rPr>
        <w:lang w:val="en-US"/>
      </w:rPr>
      <w:t xml:space="preserve">  {</w:t>
    </w:r>
    <w:r>
      <w:rPr>
        <w:lang w:val="en-US"/>
      </w:rPr>
      <w:t>{</w:t>
    </w:r>
    <w:r w:rsidR="00C5614C">
      <w:rPr>
        <w:lang w:val="en-US"/>
      </w:rPr>
      <w:t xml:space="preserve"> </w:t>
    </w:r>
    <w:r>
      <w:rPr>
        <w:lang w:val="en-US"/>
      </w:rPr>
      <w:t>.</w:t>
    </w:r>
    <w:r w:rsidR="00A965B5">
      <w:rPr>
        <w:lang w:val="en-US"/>
      </w:rPr>
      <w:t>Header</w:t>
    </w:r>
    <w:r w:rsidR="00C5614C">
      <w:rPr>
        <w:lang w:val="en-US"/>
      </w:rPr>
      <w:t xml:space="preserve"> </w:t>
    </w:r>
    <w:r>
      <w:rPr>
        <w:lang w:val="en-US"/>
      </w:rPr>
      <w:t>}}</w:t>
    </w:r>
    <w:r w:rsidR="00B03290">
      <w:rPr>
        <w:lang w:val="en-US"/>
      </w:rPr>
      <w:t xml:space="preserve"> rest of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E46D4" w14:textId="77777777" w:rsidR="00665622" w:rsidRDefault="006656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4865"/>
    <w:multiLevelType w:val="hybridMultilevel"/>
    <w:tmpl w:val="33245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73510"/>
    <w:multiLevelType w:val="hybridMultilevel"/>
    <w:tmpl w:val="388265E2"/>
    <w:lvl w:ilvl="0" w:tplc="179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1B35DBD"/>
    <w:multiLevelType w:val="hybridMultilevel"/>
    <w:tmpl w:val="DDD4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D40A5"/>
    <w:multiLevelType w:val="hybridMultilevel"/>
    <w:tmpl w:val="690EB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E3D9D"/>
    <w:multiLevelType w:val="hybridMultilevel"/>
    <w:tmpl w:val="29D2B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C64EE"/>
    <w:multiLevelType w:val="hybridMultilevel"/>
    <w:tmpl w:val="7BD29F1A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18995888">
    <w:abstractNumId w:val="2"/>
  </w:num>
  <w:num w:numId="2" w16cid:durableId="928537403">
    <w:abstractNumId w:val="3"/>
  </w:num>
  <w:num w:numId="3" w16cid:durableId="1907571005">
    <w:abstractNumId w:val="4"/>
  </w:num>
  <w:num w:numId="4" w16cid:durableId="480850376">
    <w:abstractNumId w:val="0"/>
  </w:num>
  <w:num w:numId="5" w16cid:durableId="900141639">
    <w:abstractNumId w:val="5"/>
  </w:num>
  <w:num w:numId="6" w16cid:durableId="162735008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Xavier Gandillot">
    <w15:presenceInfo w15:providerId="Windows Live" w15:userId="e638f84fd71481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040CB"/>
    <w:rsid w:val="00017325"/>
    <w:rsid w:val="00022EF5"/>
    <w:rsid w:val="00026A00"/>
    <w:rsid w:val="000310CE"/>
    <w:rsid w:val="0004756D"/>
    <w:rsid w:val="0006353D"/>
    <w:rsid w:val="00067692"/>
    <w:rsid w:val="00080B61"/>
    <w:rsid w:val="000875CC"/>
    <w:rsid w:val="000908DF"/>
    <w:rsid w:val="0009546C"/>
    <w:rsid w:val="000970D9"/>
    <w:rsid w:val="000A2D5D"/>
    <w:rsid w:val="000B2EC9"/>
    <w:rsid w:val="000B3D32"/>
    <w:rsid w:val="000C5494"/>
    <w:rsid w:val="000E2C5E"/>
    <w:rsid w:val="000F58E2"/>
    <w:rsid w:val="00175C12"/>
    <w:rsid w:val="001B3CFC"/>
    <w:rsid w:val="001B4670"/>
    <w:rsid w:val="001D0C12"/>
    <w:rsid w:val="001D47B0"/>
    <w:rsid w:val="001F582C"/>
    <w:rsid w:val="00203207"/>
    <w:rsid w:val="002706F6"/>
    <w:rsid w:val="002770F5"/>
    <w:rsid w:val="002852EF"/>
    <w:rsid w:val="0029563D"/>
    <w:rsid w:val="002A2F56"/>
    <w:rsid w:val="002C404E"/>
    <w:rsid w:val="002C74FC"/>
    <w:rsid w:val="002E0406"/>
    <w:rsid w:val="0030612F"/>
    <w:rsid w:val="00313DB7"/>
    <w:rsid w:val="003178AF"/>
    <w:rsid w:val="00352AEF"/>
    <w:rsid w:val="00353DED"/>
    <w:rsid w:val="00355AFA"/>
    <w:rsid w:val="00365A50"/>
    <w:rsid w:val="0039094A"/>
    <w:rsid w:val="003A06FF"/>
    <w:rsid w:val="003A2D13"/>
    <w:rsid w:val="003D0F98"/>
    <w:rsid w:val="003F4F0B"/>
    <w:rsid w:val="004010A6"/>
    <w:rsid w:val="0040462A"/>
    <w:rsid w:val="00413906"/>
    <w:rsid w:val="00413BA5"/>
    <w:rsid w:val="004550A2"/>
    <w:rsid w:val="00455379"/>
    <w:rsid w:val="004624A7"/>
    <w:rsid w:val="00474053"/>
    <w:rsid w:val="004913D2"/>
    <w:rsid w:val="00493B69"/>
    <w:rsid w:val="004B5759"/>
    <w:rsid w:val="004C1A66"/>
    <w:rsid w:val="004E445D"/>
    <w:rsid w:val="00516583"/>
    <w:rsid w:val="00525DD5"/>
    <w:rsid w:val="005378A6"/>
    <w:rsid w:val="00553B93"/>
    <w:rsid w:val="0056000F"/>
    <w:rsid w:val="005637EE"/>
    <w:rsid w:val="0057320A"/>
    <w:rsid w:val="00575A99"/>
    <w:rsid w:val="005B607C"/>
    <w:rsid w:val="005D2550"/>
    <w:rsid w:val="005D2814"/>
    <w:rsid w:val="00600879"/>
    <w:rsid w:val="00603028"/>
    <w:rsid w:val="00626FC5"/>
    <w:rsid w:val="00630D61"/>
    <w:rsid w:val="006457B1"/>
    <w:rsid w:val="00655071"/>
    <w:rsid w:val="00656C88"/>
    <w:rsid w:val="00660D9A"/>
    <w:rsid w:val="0066266D"/>
    <w:rsid w:val="00665622"/>
    <w:rsid w:val="0066795F"/>
    <w:rsid w:val="006706D3"/>
    <w:rsid w:val="0069161A"/>
    <w:rsid w:val="0069391D"/>
    <w:rsid w:val="006A2FF6"/>
    <w:rsid w:val="006B04BA"/>
    <w:rsid w:val="006C7B67"/>
    <w:rsid w:val="006E0853"/>
    <w:rsid w:val="007052D3"/>
    <w:rsid w:val="00715042"/>
    <w:rsid w:val="0072298C"/>
    <w:rsid w:val="0073190C"/>
    <w:rsid w:val="007531EE"/>
    <w:rsid w:val="00763E3F"/>
    <w:rsid w:val="00764FD8"/>
    <w:rsid w:val="00795EFC"/>
    <w:rsid w:val="007974C9"/>
    <w:rsid w:val="007C2788"/>
    <w:rsid w:val="007D5FDB"/>
    <w:rsid w:val="007F3148"/>
    <w:rsid w:val="007F72C0"/>
    <w:rsid w:val="00803182"/>
    <w:rsid w:val="00803AB4"/>
    <w:rsid w:val="00803ED7"/>
    <w:rsid w:val="00803F91"/>
    <w:rsid w:val="00814B98"/>
    <w:rsid w:val="0082214A"/>
    <w:rsid w:val="00841E52"/>
    <w:rsid w:val="00857EDA"/>
    <w:rsid w:val="00861D64"/>
    <w:rsid w:val="00866887"/>
    <w:rsid w:val="00873199"/>
    <w:rsid w:val="00877376"/>
    <w:rsid w:val="008874C7"/>
    <w:rsid w:val="00891CA1"/>
    <w:rsid w:val="008B0482"/>
    <w:rsid w:val="008B2812"/>
    <w:rsid w:val="008C428B"/>
    <w:rsid w:val="008E00B8"/>
    <w:rsid w:val="008E0655"/>
    <w:rsid w:val="009206C6"/>
    <w:rsid w:val="00927266"/>
    <w:rsid w:val="009413B6"/>
    <w:rsid w:val="00953A8F"/>
    <w:rsid w:val="009557B8"/>
    <w:rsid w:val="00956871"/>
    <w:rsid w:val="00963166"/>
    <w:rsid w:val="00963C63"/>
    <w:rsid w:val="009678F7"/>
    <w:rsid w:val="00970703"/>
    <w:rsid w:val="009A5416"/>
    <w:rsid w:val="009A601D"/>
    <w:rsid w:val="009D2DE4"/>
    <w:rsid w:val="009E0DD5"/>
    <w:rsid w:val="009E2548"/>
    <w:rsid w:val="009F0A48"/>
    <w:rsid w:val="009F43D3"/>
    <w:rsid w:val="00A00244"/>
    <w:rsid w:val="00A11D2E"/>
    <w:rsid w:val="00A311AB"/>
    <w:rsid w:val="00A37E70"/>
    <w:rsid w:val="00A44885"/>
    <w:rsid w:val="00A46BDD"/>
    <w:rsid w:val="00A67D8E"/>
    <w:rsid w:val="00A80AFB"/>
    <w:rsid w:val="00A965B5"/>
    <w:rsid w:val="00AB73BB"/>
    <w:rsid w:val="00AC4512"/>
    <w:rsid w:val="00AC7A8C"/>
    <w:rsid w:val="00AE7297"/>
    <w:rsid w:val="00B03290"/>
    <w:rsid w:val="00B4202C"/>
    <w:rsid w:val="00B46920"/>
    <w:rsid w:val="00B63AC4"/>
    <w:rsid w:val="00B65A2D"/>
    <w:rsid w:val="00B71402"/>
    <w:rsid w:val="00B71A27"/>
    <w:rsid w:val="00B8260B"/>
    <w:rsid w:val="00B84453"/>
    <w:rsid w:val="00B85537"/>
    <w:rsid w:val="00B8578A"/>
    <w:rsid w:val="00B876CF"/>
    <w:rsid w:val="00B97069"/>
    <w:rsid w:val="00BB1729"/>
    <w:rsid w:val="00BC5922"/>
    <w:rsid w:val="00BC6513"/>
    <w:rsid w:val="00C37655"/>
    <w:rsid w:val="00C5614C"/>
    <w:rsid w:val="00C60979"/>
    <w:rsid w:val="00C87B64"/>
    <w:rsid w:val="00C95085"/>
    <w:rsid w:val="00C973CE"/>
    <w:rsid w:val="00CB01CA"/>
    <w:rsid w:val="00D15A6D"/>
    <w:rsid w:val="00D24932"/>
    <w:rsid w:val="00D321F2"/>
    <w:rsid w:val="00D32722"/>
    <w:rsid w:val="00D373B1"/>
    <w:rsid w:val="00D54BF7"/>
    <w:rsid w:val="00D61BBD"/>
    <w:rsid w:val="00D72945"/>
    <w:rsid w:val="00D72B13"/>
    <w:rsid w:val="00D73A89"/>
    <w:rsid w:val="00D7712D"/>
    <w:rsid w:val="00DC0E75"/>
    <w:rsid w:val="00DC4A5A"/>
    <w:rsid w:val="00DC51A0"/>
    <w:rsid w:val="00DC5B3D"/>
    <w:rsid w:val="00DD6E66"/>
    <w:rsid w:val="00DE0411"/>
    <w:rsid w:val="00DE3A04"/>
    <w:rsid w:val="00DF3B5B"/>
    <w:rsid w:val="00E01469"/>
    <w:rsid w:val="00E03CDB"/>
    <w:rsid w:val="00E04584"/>
    <w:rsid w:val="00E12D58"/>
    <w:rsid w:val="00E23A53"/>
    <w:rsid w:val="00E267C4"/>
    <w:rsid w:val="00E367E5"/>
    <w:rsid w:val="00E372D3"/>
    <w:rsid w:val="00E756D9"/>
    <w:rsid w:val="00E75733"/>
    <w:rsid w:val="00E92880"/>
    <w:rsid w:val="00EF49C7"/>
    <w:rsid w:val="00F0015F"/>
    <w:rsid w:val="00F115F4"/>
    <w:rsid w:val="00F21C66"/>
    <w:rsid w:val="00F25D14"/>
    <w:rsid w:val="00F32428"/>
    <w:rsid w:val="00F3659A"/>
    <w:rsid w:val="00F5626C"/>
    <w:rsid w:val="00F66C2C"/>
    <w:rsid w:val="00F70196"/>
    <w:rsid w:val="00FC2F90"/>
    <w:rsid w:val="00FD5D69"/>
    <w:rsid w:val="00FE0693"/>
    <w:rsid w:val="00FE19D7"/>
    <w:rsid w:val="00FE2409"/>
    <w:rsid w:val="00FE271B"/>
    <w:rsid w:val="00FE608E"/>
    <w:rsid w:val="00FF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  <w:style w:type="table" w:styleId="Grilledutableau">
    <w:name w:val="Table Grid"/>
    <w:basedOn w:val="TableauNormal"/>
    <w:uiPriority w:val="39"/>
    <w:rsid w:val="00DC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9E2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 …</dc:title>
  <dc:subject/>
  <dc:creator>Xavier Gandillot</dc:creator>
  <cp:keywords/>
  <dc:description/>
  <cp:lastModifiedBy>Xavier Gandillot</cp:lastModifiedBy>
  <cp:revision>81</cp:revision>
  <dcterms:created xsi:type="dcterms:W3CDTF">2024-10-20T20:20:00Z</dcterms:created>
  <dcterms:modified xsi:type="dcterms:W3CDTF">2025-08-29T10:14:00Z</dcterms:modified>
</cp:coreProperties>
</file>